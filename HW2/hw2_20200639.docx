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724E" w14:textId="77777777" w:rsidR="00294F27" w:rsidRPr="009F5F6F" w:rsidRDefault="00294F27" w:rsidP="00294F27">
      <w:pPr>
        <w:jc w:val="center"/>
        <w:rPr>
          <w:b/>
          <w:bCs/>
          <w:sz w:val="24"/>
          <w:szCs w:val="26"/>
        </w:rPr>
      </w:pPr>
      <w:r w:rsidRPr="009F5F6F">
        <w:rPr>
          <w:b/>
          <w:bCs/>
          <w:sz w:val="24"/>
          <w:szCs w:val="26"/>
        </w:rPr>
        <w:t>HW2 Report</w:t>
      </w:r>
    </w:p>
    <w:p w14:paraId="48C68D82" w14:textId="1DA45531" w:rsidR="00CF6105" w:rsidRPr="009F5F6F" w:rsidRDefault="00294F27" w:rsidP="00294F27">
      <w:pPr>
        <w:jc w:val="right"/>
        <w:rPr>
          <w:b/>
          <w:bCs/>
        </w:rPr>
      </w:pPr>
      <w:r w:rsidRPr="009F5F6F">
        <w:rPr>
          <w:rFonts w:hint="eastAsia"/>
          <w:b/>
          <w:bCs/>
        </w:rPr>
        <w:t>2</w:t>
      </w:r>
      <w:r w:rsidRPr="009F5F6F">
        <w:rPr>
          <w:b/>
          <w:bCs/>
        </w:rPr>
        <w:t xml:space="preserve">0200639 </w:t>
      </w:r>
      <w:r w:rsidRPr="009F5F6F">
        <w:rPr>
          <w:rFonts w:hint="eastAsia"/>
          <w:b/>
          <w:bCs/>
        </w:rPr>
        <w:t>채우진</w:t>
      </w:r>
    </w:p>
    <w:p w14:paraId="4464EB4D" w14:textId="6EA3D325" w:rsidR="00294F27" w:rsidRDefault="00294F27" w:rsidP="00294F27">
      <w:pPr>
        <w:jc w:val="right"/>
      </w:pPr>
    </w:p>
    <w:p w14:paraId="1F9F71A3" w14:textId="77777777" w:rsidR="00294F27" w:rsidRPr="009F5F6F" w:rsidRDefault="00294F27" w:rsidP="00294F27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9F5F6F">
        <w:rPr>
          <w:b/>
          <w:bCs/>
        </w:rPr>
        <w:t>Stack Allocation</w:t>
      </w:r>
    </w:p>
    <w:p w14:paraId="24EBA05C" w14:textId="603AFA85" w:rsidR="00294F27" w:rsidRDefault="00294F27" w:rsidP="00CB4FD0">
      <w:pPr>
        <w:pStyle w:val="a4"/>
        <w:numPr>
          <w:ilvl w:val="1"/>
          <w:numId w:val="1"/>
        </w:numPr>
        <w:ind w:leftChars="0"/>
        <w:rPr>
          <w:ins w:id="0" w:author="채 우진" w:date="2022-10-05T09:44:00Z"/>
        </w:rPr>
      </w:pPr>
      <w:r>
        <w:t>Getting series of integer size N</w:t>
      </w:r>
      <w:ins w:id="1" w:author="채 우진" w:date="2022-10-05T09:45:00Z">
        <w:r w:rsidR="00CB4FD0">
          <w:t>:</w:t>
        </w:r>
      </w:ins>
      <w:r w:rsidR="00BB0B4D">
        <w:br/>
      </w:r>
      <w:r w:rsidR="00BB0B4D" w:rsidRPr="00BB0B4D">
        <w:rPr>
          <w:noProof/>
        </w:rPr>
        <w:drawing>
          <wp:inline distT="0" distB="0" distL="0" distR="0" wp14:anchorId="173FC7E3" wp14:editId="04E41D8B">
            <wp:extent cx="2918713" cy="39093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B4D">
        <w:br/>
        <w:t xml:space="preserve"> </w:t>
      </w:r>
      <w:r w:rsidR="00BB0B4D" w:rsidRPr="00BB0B4D">
        <w:t>Starting with the top address of the stack pointer, the received input was stored in each location while reducing the stack pointer.</w:t>
      </w:r>
      <w:ins w:id="2" w:author="채 우진" w:date="2022-10-05T09:42:00Z">
        <w:r w:rsidR="00CB4FD0">
          <w:t xml:space="preserve"> After </w:t>
        </w:r>
      </w:ins>
      <w:ins w:id="3" w:author="채 우진" w:date="2022-10-05T09:43:00Z">
        <w:r w:rsidR="00CB4FD0">
          <w:t>I finished storing inputs, I stored the number of inputs, and the top address of array in $s0, $s1 respectively.</w:t>
        </w:r>
      </w:ins>
    </w:p>
    <w:p w14:paraId="583A9C78" w14:textId="77777777" w:rsidR="00441A19" w:rsidRDefault="00441A19">
      <w:pPr>
        <w:widowControl/>
        <w:wordWrap/>
        <w:autoSpaceDE/>
        <w:autoSpaceDN/>
        <w:rPr>
          <w:ins w:id="4" w:author="채 우진" w:date="2022-10-05T09:45:00Z"/>
        </w:rPr>
      </w:pPr>
      <w:ins w:id="5" w:author="채 우진" w:date="2022-10-05T09:45:00Z">
        <w:r>
          <w:br w:type="page"/>
        </w:r>
      </w:ins>
    </w:p>
    <w:p w14:paraId="1529DF27" w14:textId="77777777" w:rsidR="00246BBA" w:rsidRDefault="00CB4FD0" w:rsidP="00246BBA">
      <w:pPr>
        <w:pStyle w:val="a4"/>
        <w:numPr>
          <w:ilvl w:val="1"/>
          <w:numId w:val="1"/>
        </w:numPr>
        <w:ind w:leftChars="0"/>
      </w:pPr>
      <w:ins w:id="6" w:author="채 우진" w:date="2022-10-05T09:44:00Z">
        <w:r>
          <w:lastRenderedPageBreak/>
          <w:t>Quicksort Impleme</w:t>
        </w:r>
      </w:ins>
      <w:ins w:id="7" w:author="채 우진" w:date="2022-10-05T09:45:00Z">
        <w:r>
          <w:t>ntation:</w:t>
        </w:r>
        <w:r>
          <w:br/>
        </w:r>
        <w:r w:rsidRPr="00CB4FD0">
          <w:rPr>
            <w:noProof/>
          </w:rPr>
          <w:drawing>
            <wp:inline distT="0" distB="0" distL="0" distR="0" wp14:anchorId="355EB7E2" wp14:editId="0DC13BA3">
              <wp:extent cx="3932261" cy="3718882"/>
              <wp:effectExtent l="0" t="0" r="0" b="0"/>
              <wp:docPr id="3" name="그림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32261" cy="371888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441A19">
          <w:br/>
        </w:r>
      </w:ins>
      <w:proofErr w:type="spellStart"/>
      <w:ins w:id="8" w:author="채 우진" w:date="2022-10-05T09:46:00Z">
        <w:r w:rsidR="00441A19">
          <w:t>Everytime</w:t>
        </w:r>
        <w:proofErr w:type="spellEnd"/>
        <w:r w:rsidR="00441A19">
          <w:t xml:space="preserve"> when I enter Quicksort, I decreased stack pointer by 20, to store 5 parameters; return address, low, high, </w:t>
        </w:r>
        <w:proofErr w:type="spellStart"/>
        <w:r w:rsidR="00441A19">
          <w:t>mid_left</w:t>
        </w:r>
        <w:proofErr w:type="spellEnd"/>
        <w:r w:rsidR="00441A19">
          <w:t xml:space="preserve">, </w:t>
        </w:r>
        <w:proofErr w:type="spellStart"/>
        <w:r w:rsidR="00441A19">
          <w:t>mid_right</w:t>
        </w:r>
        <w:proofErr w:type="spellEnd"/>
        <w:r w:rsidR="00441A19">
          <w:t xml:space="preserve"> res</w:t>
        </w:r>
      </w:ins>
      <w:ins w:id="9" w:author="채 우진" w:date="2022-10-05T09:47:00Z">
        <w:r w:rsidR="00441A19">
          <w:t xml:space="preserve">pectively. </w:t>
        </w:r>
        <w:r w:rsidR="00DC07F4">
          <w:t xml:space="preserve">After each </w:t>
        </w:r>
        <w:r w:rsidR="00DC07F4">
          <w:t>innated</w:t>
        </w:r>
        <w:r w:rsidR="00DC07F4">
          <w:t xml:space="preserve"> </w:t>
        </w:r>
        <w:proofErr w:type="gramStart"/>
        <w:r w:rsidR="00DC07F4">
          <w:t>function(</w:t>
        </w:r>
        <w:proofErr w:type="gramEnd"/>
        <w:r w:rsidR="00DC07F4">
          <w:t>Partition, Quicksort, Quick</w:t>
        </w:r>
      </w:ins>
      <w:ins w:id="10" w:author="채 우진" w:date="2022-10-05T09:48:00Z">
        <w:r w:rsidR="00DC07F4">
          <w:t>sort</w:t>
        </w:r>
      </w:ins>
      <w:ins w:id="11" w:author="채 우진" w:date="2022-10-05T09:47:00Z">
        <w:r w:rsidR="00DC07F4">
          <w:t>) returned</w:t>
        </w:r>
      </w:ins>
      <w:ins w:id="12" w:author="채 우진" w:date="2022-10-05T09:48:00Z">
        <w:r w:rsidR="00DC07F4">
          <w:t>, I could reload modified value and use it as parameter for following functions.</w:t>
        </w:r>
      </w:ins>
    </w:p>
    <w:p w14:paraId="6E17165A" w14:textId="77777777" w:rsidR="00246BBA" w:rsidRDefault="00246BBA">
      <w:pPr>
        <w:widowControl/>
        <w:wordWrap/>
        <w:autoSpaceDE/>
        <w:autoSpaceDN/>
      </w:pPr>
      <w:r>
        <w:br w:type="page"/>
      </w:r>
    </w:p>
    <w:p w14:paraId="1D32EA86" w14:textId="6F92CEDE" w:rsidR="00246BBA" w:rsidRPr="009F5F6F" w:rsidRDefault="008F0881" w:rsidP="00246BBA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9F5F6F">
        <w:rPr>
          <w:b/>
          <w:bCs/>
        </w:rPr>
        <w:lastRenderedPageBreak/>
        <w:t>Implementation:</w:t>
      </w:r>
    </w:p>
    <w:p w14:paraId="27DAE2BF" w14:textId="1D03D583" w:rsidR="00246BBA" w:rsidRDefault="008F0881" w:rsidP="00246BBA">
      <w:pPr>
        <w:ind w:left="800" w:firstLineChars="50" w:firstLine="100"/>
      </w:pPr>
      <w:r>
        <w:rPr>
          <w:rFonts w:hint="eastAsia"/>
        </w:rPr>
        <w:t>T</w:t>
      </w:r>
      <w:r>
        <w:t xml:space="preserve">he trick that I used for this programming assignment is </w:t>
      </w:r>
      <w:r w:rsidR="00407C17">
        <w:t>“</w:t>
      </w:r>
      <w:r>
        <w:t xml:space="preserve">using </w:t>
      </w:r>
      <w:proofErr w:type="spellStart"/>
      <w:r w:rsidR="00407C17">
        <w:t>interger</w:t>
      </w:r>
      <w:proofErr w:type="spellEnd"/>
      <w:r w:rsidR="00407C17">
        <w:t xml:space="preserve"> array as a global variable” by storing it in</w:t>
      </w:r>
      <w:r>
        <w:t xml:space="preserve"> $s1</w:t>
      </w:r>
      <w:r w:rsidR="00407C17">
        <w:t>.</w:t>
      </w:r>
      <w:r w:rsidR="00246BBA">
        <w:t xml:space="preserve"> </w:t>
      </w:r>
      <w:r w:rsidR="00407C17">
        <w:t>It</w:t>
      </w:r>
      <w:r w:rsidR="00246BBA">
        <w:t xml:space="preserve"> is quite efficient because I can save the number of </w:t>
      </w:r>
      <w:r w:rsidR="00407C17">
        <w:t>arguments needed</w:t>
      </w:r>
      <w:r w:rsidR="00246BBA">
        <w:t xml:space="preserve"> for calling functions. Specifically, the function ‘Partition' requires 5 parameters, although there are only 4 registers that I can use for arguments. If argument needed for function exceeds 4, then we should store extra arguments in the stack, but </w:t>
      </w:r>
      <w:r w:rsidR="00407C17">
        <w:t>implementing those things are</w:t>
      </w:r>
      <w:r w:rsidR="00246BBA">
        <w:t xml:space="preserve"> </w:t>
      </w:r>
      <w:r w:rsidR="00407C17">
        <w:t>quite</w:t>
      </w:r>
      <w:r w:rsidR="00246BBA">
        <w:t xml:space="preserve"> tough for me.</w:t>
      </w:r>
      <w:r w:rsidR="00407C17">
        <w:t xml:space="preserve"> So, I used the array as </w:t>
      </w:r>
      <w:proofErr w:type="gramStart"/>
      <w:r w:rsidR="00407C17">
        <w:t>an</w:t>
      </w:r>
      <w:proofErr w:type="gramEnd"/>
      <w:r w:rsidR="00407C17">
        <w:t xml:space="preserve"> global variable by storing it in the $s1. </w:t>
      </w:r>
    </w:p>
    <w:p w14:paraId="7DAE16D7" w14:textId="362A719D" w:rsidR="00407C17" w:rsidRDefault="00407C17" w:rsidP="00246BBA">
      <w:pPr>
        <w:ind w:left="800" w:firstLineChars="50" w:firstLine="100"/>
        <w:rPr>
          <w:rFonts w:hint="eastAsia"/>
        </w:rPr>
      </w:pPr>
      <w:r w:rsidRPr="00407C17">
        <w:drawing>
          <wp:inline distT="0" distB="0" distL="0" distR="0" wp14:anchorId="15555620" wp14:editId="05D5C50C">
            <wp:extent cx="3779848" cy="37417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14FF" w14:textId="77777777" w:rsidR="003B577B" w:rsidRDefault="003B577B" w:rsidP="00441A19">
      <w:pPr>
        <w:spacing w:after="0" w:line="240" w:lineRule="auto"/>
      </w:pPr>
      <w:r>
        <w:separator/>
      </w:r>
    </w:p>
  </w:endnote>
  <w:endnote w:type="continuationSeparator" w:id="0">
    <w:p w14:paraId="2756F935" w14:textId="77777777" w:rsidR="003B577B" w:rsidRDefault="003B577B" w:rsidP="0044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70C0" w14:textId="77777777" w:rsidR="003B577B" w:rsidRDefault="003B577B" w:rsidP="00441A19">
      <w:pPr>
        <w:spacing w:after="0" w:line="240" w:lineRule="auto"/>
      </w:pPr>
      <w:r>
        <w:separator/>
      </w:r>
    </w:p>
  </w:footnote>
  <w:footnote w:type="continuationSeparator" w:id="0">
    <w:p w14:paraId="115D0355" w14:textId="77777777" w:rsidR="003B577B" w:rsidRDefault="003B577B" w:rsidP="00441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7E92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661742EE"/>
    <w:multiLevelType w:val="hybridMultilevel"/>
    <w:tmpl w:val="E4E25852"/>
    <w:lvl w:ilvl="0" w:tplc="132E0DC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869882315">
    <w:abstractNumId w:val="1"/>
  </w:num>
  <w:num w:numId="2" w16cid:durableId="17291137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채 우진">
    <w15:presenceInfo w15:providerId="Windows Live" w15:userId="2378f5015a6420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B7"/>
    <w:rsid w:val="00246BBA"/>
    <w:rsid w:val="00294F27"/>
    <w:rsid w:val="002F2FB7"/>
    <w:rsid w:val="003B577B"/>
    <w:rsid w:val="00407C17"/>
    <w:rsid w:val="00441A19"/>
    <w:rsid w:val="008F0881"/>
    <w:rsid w:val="009F5F6F"/>
    <w:rsid w:val="00A63042"/>
    <w:rsid w:val="00BB0B4D"/>
    <w:rsid w:val="00CB4FD0"/>
    <w:rsid w:val="00CE4437"/>
    <w:rsid w:val="00CF6105"/>
    <w:rsid w:val="00D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BB97B"/>
  <w15:chartTrackingRefBased/>
  <w15:docId w15:val="{CEA0FD1D-CFBA-4EF1-9F3B-06A0A6A6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94F27"/>
    <w:pPr>
      <w:ind w:leftChars="400" w:left="800"/>
    </w:pPr>
  </w:style>
  <w:style w:type="paragraph" w:styleId="a5">
    <w:name w:val="Revision"/>
    <w:hidden/>
    <w:uiPriority w:val="99"/>
    <w:semiHidden/>
    <w:rsid w:val="00CB4FD0"/>
    <w:pPr>
      <w:spacing w:after="0" w:line="240" w:lineRule="auto"/>
      <w:jc w:val="left"/>
    </w:pPr>
  </w:style>
  <w:style w:type="paragraph" w:styleId="a">
    <w:name w:val="List Bullet"/>
    <w:basedOn w:val="a0"/>
    <w:uiPriority w:val="99"/>
    <w:unhideWhenUsed/>
    <w:rsid w:val="00CB4FD0"/>
    <w:pPr>
      <w:numPr>
        <w:numId w:val="2"/>
      </w:numPr>
      <w:contextualSpacing/>
    </w:pPr>
  </w:style>
  <w:style w:type="paragraph" w:styleId="a6">
    <w:name w:val="header"/>
    <w:basedOn w:val="a0"/>
    <w:link w:val="Char"/>
    <w:uiPriority w:val="99"/>
    <w:unhideWhenUsed/>
    <w:rsid w:val="00441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441A19"/>
  </w:style>
  <w:style w:type="paragraph" w:styleId="a7">
    <w:name w:val="footer"/>
    <w:basedOn w:val="a0"/>
    <w:link w:val="Char0"/>
    <w:uiPriority w:val="99"/>
    <w:unhideWhenUsed/>
    <w:rsid w:val="00441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44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206</Words>
  <Characters>1040</Characters>
  <Application>Microsoft Office Word</Application>
  <DocSecurity>0</DocSecurity>
  <Lines>38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 우진</dc:creator>
  <cp:keywords/>
  <dc:description/>
  <cp:lastModifiedBy>채 우진</cp:lastModifiedBy>
  <cp:revision>11</cp:revision>
  <dcterms:created xsi:type="dcterms:W3CDTF">2022-10-05T00:32:00Z</dcterms:created>
  <dcterms:modified xsi:type="dcterms:W3CDTF">2022-10-05T01:00:00Z</dcterms:modified>
</cp:coreProperties>
</file>